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FDF4D" w14:textId="77777777" w:rsidR="008E218C" w:rsidRPr="009425FC" w:rsidRDefault="005F7325" w:rsidP="009425FC">
      <w:pPr>
        <w:spacing w:afterLines="50" w:after="156"/>
        <w:jc w:val="center"/>
        <w:rPr>
          <w:rFonts w:ascii="Arial" w:eastAsia="黑体" w:hAnsi="Arial"/>
          <w:sz w:val="28"/>
        </w:rPr>
      </w:pPr>
      <w:r w:rsidRPr="009425FC">
        <w:rPr>
          <w:rFonts w:ascii="Arial" w:eastAsia="黑体" w:hAnsi="Arial" w:hint="eastAsia"/>
          <w:sz w:val="28"/>
        </w:rPr>
        <w:t>『基于</w:t>
      </w:r>
      <w:r w:rsidRPr="009425FC">
        <w:rPr>
          <w:rFonts w:ascii="Arial" w:eastAsia="黑体" w:hAnsi="Arial"/>
          <w:sz w:val="28"/>
        </w:rPr>
        <w:t>SDN</w:t>
      </w:r>
      <w:r w:rsidRPr="009425FC">
        <w:rPr>
          <w:rFonts w:ascii="Arial" w:eastAsia="黑体" w:hAnsi="Arial" w:hint="eastAsia"/>
          <w:sz w:val="28"/>
        </w:rPr>
        <w:t>的流量工程』</w:t>
      </w:r>
      <w:r w:rsidRPr="009425FC">
        <w:rPr>
          <w:rFonts w:ascii="Arial" w:eastAsia="黑体" w:hAnsi="Arial"/>
          <w:sz w:val="28"/>
        </w:rPr>
        <w:t>修改说明</w:t>
      </w:r>
    </w:p>
    <w:p w14:paraId="34068C47" w14:textId="77777777" w:rsidR="005F7325" w:rsidRPr="009425FC" w:rsidRDefault="00C34D36" w:rsidP="009425FC">
      <w:pPr>
        <w:ind w:firstLineChars="200" w:firstLine="420"/>
        <w:rPr>
          <w:rFonts w:ascii="Arial" w:hAnsi="Arial"/>
        </w:rPr>
      </w:pPr>
      <w:ins w:id="0" w:author="Zhiping Cai" w:date="2015-08-24T22:50:00Z">
        <w:r>
          <w:rPr>
            <w:rFonts w:ascii="Arial" w:hAnsi="Arial" w:hint="eastAsia"/>
          </w:rPr>
          <w:t>非常感谢评审专家给我们一次修改稿件的机会，</w:t>
        </w:r>
      </w:ins>
      <w:ins w:id="1" w:author="Zhiping Cai" w:date="2015-08-24T22:51:00Z">
        <w:r>
          <w:rPr>
            <w:rFonts w:ascii="Arial" w:hAnsi="Arial" w:hint="eastAsia"/>
          </w:rPr>
          <w:t>也</w:t>
        </w:r>
      </w:ins>
      <w:r w:rsidR="005F7325" w:rsidRPr="009425FC">
        <w:rPr>
          <w:rFonts w:ascii="Arial" w:hAnsi="Arial" w:hint="eastAsia"/>
        </w:rPr>
        <w:t>感谢</w:t>
      </w:r>
      <w:ins w:id="2" w:author="Zhiping Cai" w:date="2015-08-24T22:50:00Z">
        <w:r>
          <w:rPr>
            <w:rFonts w:ascii="Arial" w:hAnsi="Arial" w:hint="eastAsia"/>
          </w:rPr>
          <w:t>评审</w:t>
        </w:r>
      </w:ins>
      <w:del w:id="3" w:author="Zhiping Cai" w:date="2015-08-24T22:51:00Z">
        <w:r w:rsidR="005F7325" w:rsidRPr="009425FC" w:rsidDel="00C34D36">
          <w:rPr>
            <w:rFonts w:ascii="Arial" w:hAnsi="Arial" w:hint="eastAsia"/>
          </w:rPr>
          <w:delText>专家和</w:delText>
        </w:r>
        <w:r w:rsidR="005F7325" w:rsidRPr="009425FC" w:rsidDel="00C34D36">
          <w:rPr>
            <w:rFonts w:ascii="Arial" w:hAnsi="Arial"/>
          </w:rPr>
          <w:delText>评审老师</w:delText>
        </w:r>
      </w:del>
      <w:ins w:id="4" w:author="Zhiping Cai" w:date="2015-08-24T22:51:00Z">
        <w:r>
          <w:rPr>
            <w:rFonts w:ascii="Arial" w:hAnsi="Arial"/>
          </w:rPr>
          <w:t>专家</w:t>
        </w:r>
      </w:ins>
      <w:del w:id="5" w:author="Zhiping Cai" w:date="2015-08-24T22:51:00Z">
        <w:r w:rsidR="005F7325" w:rsidRPr="009425FC" w:rsidDel="00C34D36">
          <w:rPr>
            <w:rFonts w:ascii="Arial" w:hAnsi="Arial" w:hint="eastAsia"/>
          </w:rPr>
          <w:delText>在</w:delText>
        </w:r>
        <w:r w:rsidR="005F7325" w:rsidRPr="009425FC" w:rsidDel="00C34D36">
          <w:rPr>
            <w:rFonts w:ascii="Arial" w:hAnsi="Arial"/>
          </w:rPr>
          <w:delText>审阅文章</w:delText>
        </w:r>
        <w:r w:rsidR="005F7325" w:rsidRPr="009425FC" w:rsidDel="00C34D36">
          <w:rPr>
            <w:rFonts w:ascii="Arial" w:hAnsi="Arial" w:hint="eastAsia"/>
          </w:rPr>
          <w:delText>过程中</w:delText>
        </w:r>
        <w:r w:rsidR="005F7325" w:rsidRPr="009425FC" w:rsidDel="00C34D36">
          <w:rPr>
            <w:rFonts w:ascii="Arial" w:hAnsi="Arial"/>
          </w:rPr>
          <w:delText>付出的</w:delText>
        </w:r>
        <w:r w:rsidR="005F7325" w:rsidRPr="009425FC" w:rsidDel="00C34D36">
          <w:rPr>
            <w:rFonts w:ascii="Arial" w:hAnsi="Arial" w:hint="eastAsia"/>
          </w:rPr>
          <w:delText>精力</w:delText>
        </w:r>
        <w:r w:rsidR="005F7325" w:rsidRPr="009425FC" w:rsidDel="00C34D36">
          <w:rPr>
            <w:rFonts w:ascii="Arial" w:hAnsi="Arial"/>
          </w:rPr>
          <w:delText>和</w:delText>
        </w:r>
      </w:del>
      <w:r w:rsidR="005F7325" w:rsidRPr="009425FC">
        <w:rPr>
          <w:rFonts w:ascii="Arial" w:hAnsi="Arial"/>
        </w:rPr>
        <w:t>提出的宝贵意见</w:t>
      </w:r>
      <w:ins w:id="6" w:author="Zhiping Cai" w:date="2015-08-24T22:51:00Z">
        <w:r>
          <w:rPr>
            <w:rFonts w:ascii="Arial" w:hAnsi="Arial" w:hint="eastAsia"/>
          </w:rPr>
          <w:t>。</w:t>
        </w:r>
        <w:r>
          <w:rPr>
            <w:rFonts w:ascii="Arial" w:hAnsi="Arial"/>
          </w:rPr>
          <w:t>评审专家</w:t>
        </w:r>
      </w:ins>
      <w:ins w:id="7" w:author="Zhiping Cai" w:date="2015-08-24T22:53:00Z">
        <w:r>
          <w:rPr>
            <w:rFonts w:ascii="Arial" w:hAnsi="Arial"/>
          </w:rPr>
          <w:t>的</w:t>
        </w:r>
      </w:ins>
      <w:del w:id="8" w:author="Zhiping Cai" w:date="2015-08-24T22:51:00Z">
        <w:r w:rsidR="005F7325" w:rsidRPr="009425FC" w:rsidDel="00C34D36">
          <w:rPr>
            <w:rFonts w:ascii="Arial" w:hAnsi="Arial" w:hint="eastAsia"/>
          </w:rPr>
          <w:delText>，</w:delText>
        </w:r>
      </w:del>
      <w:ins w:id="9" w:author="Zhiping Cai" w:date="2015-08-24T22:53:00Z">
        <w:r>
          <w:rPr>
            <w:rFonts w:ascii="Arial" w:hAnsi="Arial" w:hint="eastAsia"/>
          </w:rPr>
          <w:t>具体</w:t>
        </w:r>
      </w:ins>
      <w:r w:rsidR="009425FC" w:rsidRPr="009425FC">
        <w:rPr>
          <w:rFonts w:ascii="Arial" w:hAnsi="Arial" w:hint="eastAsia"/>
        </w:rPr>
        <w:t>意见对</w:t>
      </w:r>
      <w:del w:id="10" w:author="Zhiping Cai" w:date="2015-08-24T22:51:00Z">
        <w:r w:rsidR="009425FC" w:rsidRPr="009425FC" w:rsidDel="00C34D36">
          <w:rPr>
            <w:rFonts w:ascii="Arial" w:hAnsi="Arial" w:hint="eastAsia"/>
          </w:rPr>
          <w:delText>进一步</w:delText>
        </w:r>
      </w:del>
      <w:r w:rsidR="009425FC" w:rsidRPr="009425FC">
        <w:rPr>
          <w:rFonts w:ascii="Arial" w:hAnsi="Arial"/>
        </w:rPr>
        <w:t>提升</w:t>
      </w:r>
      <w:ins w:id="11" w:author="Zhiping Cai" w:date="2015-08-24T22:53:00Z">
        <w:r>
          <w:rPr>
            <w:rFonts w:ascii="Arial" w:hAnsi="Arial"/>
          </w:rPr>
          <w:t>文章立意</w:t>
        </w:r>
        <w:r>
          <w:rPr>
            <w:rFonts w:ascii="Arial" w:hAnsi="Arial" w:hint="eastAsia"/>
          </w:rPr>
          <w:t>，</w:t>
        </w:r>
      </w:ins>
      <w:ins w:id="12" w:author="Zhiping Cai" w:date="2015-08-24T22:54:00Z">
        <w:r>
          <w:rPr>
            <w:rFonts w:ascii="Arial" w:hAnsi="Arial"/>
          </w:rPr>
          <w:t>改进</w:t>
        </w:r>
      </w:ins>
      <w:r w:rsidR="009425FC" w:rsidRPr="009425FC">
        <w:rPr>
          <w:rFonts w:ascii="Arial" w:hAnsi="Arial"/>
        </w:rPr>
        <w:t>文章</w:t>
      </w:r>
      <w:r w:rsidR="009425FC" w:rsidRPr="009425FC">
        <w:rPr>
          <w:rFonts w:ascii="Arial" w:hAnsi="Arial" w:hint="eastAsia"/>
        </w:rPr>
        <w:t>质量</w:t>
      </w:r>
      <w:ins w:id="13" w:author="Zhiping Cai" w:date="2015-08-24T22:54:00Z">
        <w:r>
          <w:rPr>
            <w:rFonts w:ascii="Arial" w:hAnsi="Arial" w:hint="eastAsia"/>
          </w:rPr>
          <w:t>极有帮助。</w:t>
        </w:r>
      </w:ins>
      <w:del w:id="14" w:author="Zhiping Cai" w:date="2015-08-24T22:53:00Z">
        <w:r w:rsidR="009425FC" w:rsidRPr="009425FC" w:rsidDel="00C34D36">
          <w:rPr>
            <w:rFonts w:ascii="Arial" w:hAnsi="Arial"/>
          </w:rPr>
          <w:delText>，</w:delText>
        </w:r>
      </w:del>
      <w:del w:id="15" w:author="Zhiping Cai" w:date="2015-08-24T22:54:00Z">
        <w:r w:rsidR="009425FC" w:rsidRPr="009425FC" w:rsidDel="00C34D36">
          <w:rPr>
            <w:rFonts w:ascii="Arial" w:hAnsi="Arial"/>
          </w:rPr>
          <w:delText>加深对工作的理解起到了十分积极的</w:delText>
        </w:r>
        <w:r w:rsidR="009425FC" w:rsidRPr="009425FC" w:rsidDel="00C34D36">
          <w:rPr>
            <w:rFonts w:ascii="Arial" w:hAnsi="Arial" w:hint="eastAsia"/>
          </w:rPr>
          <w:delText>作用</w:delText>
        </w:r>
        <w:r w:rsidR="005F7325" w:rsidRPr="009425FC" w:rsidDel="00C34D36">
          <w:rPr>
            <w:rFonts w:ascii="Arial" w:hAnsi="Arial" w:hint="eastAsia"/>
          </w:rPr>
          <w:delText>。</w:delText>
        </w:r>
      </w:del>
      <w:r w:rsidR="005F7325" w:rsidRPr="009425FC">
        <w:rPr>
          <w:rFonts w:ascii="Arial" w:hAnsi="Arial" w:hint="eastAsia"/>
        </w:rPr>
        <w:t>具体的，</w:t>
      </w:r>
      <w:r w:rsidR="005F7325" w:rsidRPr="009425FC">
        <w:rPr>
          <w:rFonts w:ascii="Arial" w:hAnsi="Arial"/>
        </w:rPr>
        <w:t>针对</w:t>
      </w:r>
      <w:r w:rsidR="005F7325" w:rsidRPr="009425FC">
        <w:rPr>
          <w:rFonts w:ascii="Arial" w:hAnsi="Arial" w:hint="eastAsia"/>
        </w:rPr>
        <w:t>评审</w:t>
      </w:r>
      <w:r w:rsidR="009425FC" w:rsidRPr="009425FC">
        <w:rPr>
          <w:rFonts w:ascii="Arial" w:hAnsi="Arial" w:hint="eastAsia"/>
        </w:rPr>
        <w:t>们</w:t>
      </w:r>
      <w:r w:rsidR="005F7325" w:rsidRPr="009425FC">
        <w:rPr>
          <w:rFonts w:ascii="Arial" w:hAnsi="Arial"/>
        </w:rPr>
        <w:t>提出的意见，</w:t>
      </w:r>
      <w:ins w:id="16" w:author="Zhiping Cai" w:date="2015-08-24T22:54:00Z">
        <w:r>
          <w:rPr>
            <w:rFonts w:ascii="Arial" w:hAnsi="Arial"/>
          </w:rPr>
          <w:t>我们</w:t>
        </w:r>
      </w:ins>
      <w:bookmarkStart w:id="17" w:name="_GoBack"/>
      <w:bookmarkEnd w:id="17"/>
      <w:r w:rsidR="005F7325" w:rsidRPr="009425FC">
        <w:rPr>
          <w:rFonts w:ascii="Arial" w:hAnsi="Arial"/>
        </w:rPr>
        <w:t>对文章进行了如下的修改：</w:t>
      </w:r>
    </w:p>
    <w:p w14:paraId="7A404AA5" w14:textId="77777777" w:rsidR="009425FC" w:rsidRPr="009425FC" w:rsidRDefault="009425FC">
      <w:pPr>
        <w:rPr>
          <w:rFonts w:ascii="Arial" w:hAnsi="Arial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9425FC" w:rsidRPr="009425FC" w14:paraId="6462A2F3" w14:textId="77777777" w:rsidTr="00862FD2">
        <w:trPr>
          <w:jc w:val="center"/>
        </w:trPr>
        <w:tc>
          <w:tcPr>
            <w:tcW w:w="8296" w:type="dxa"/>
          </w:tcPr>
          <w:p w14:paraId="0F7C8764" w14:textId="77777777" w:rsidR="009425FC" w:rsidRPr="009425FC" w:rsidRDefault="009425FC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问题</w:t>
            </w:r>
            <w:r w:rsidRPr="009425FC">
              <w:rPr>
                <w:rFonts w:ascii="Arial" w:hAnsi="Arial" w:hint="eastAsia"/>
                <w:b/>
              </w:rPr>
              <w:t>1</w:t>
            </w:r>
          </w:p>
          <w:p w14:paraId="3762CD16" w14:textId="77777777" w:rsidR="009425FC" w:rsidRPr="009425FC" w:rsidRDefault="009425FC">
            <w:pPr>
              <w:rPr>
                <w:rFonts w:ascii="Arial" w:hAnsi="Arial"/>
              </w:rPr>
            </w:pP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在业务量控制方面有很多算法和机制，作者论述了一些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在业务量工程方面的应用，但论述的不够深刻，在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的业务量优化的具体算法、机制方面论述略显不足，论述的其它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的应用：业务量的分析，故障的快速恢复，属于通用的业务量管理中的行为，论述的较为浅显，没有突出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在这方面的优势。</w:t>
            </w:r>
          </w:p>
        </w:tc>
      </w:tr>
      <w:tr w:rsidR="009425FC" w:rsidRPr="009425FC" w14:paraId="4E0F7EA4" w14:textId="77777777" w:rsidTr="00862FD2">
        <w:trPr>
          <w:jc w:val="center"/>
        </w:trPr>
        <w:tc>
          <w:tcPr>
            <w:tcW w:w="8296" w:type="dxa"/>
          </w:tcPr>
          <w:p w14:paraId="37123BF0" w14:textId="77777777" w:rsidR="009425FC" w:rsidRPr="009425FC" w:rsidRDefault="009425FC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针对性</w:t>
            </w:r>
            <w:r w:rsidRPr="009425FC">
              <w:rPr>
                <w:rFonts w:ascii="Arial" w:hAnsi="Arial"/>
                <w:b/>
              </w:rPr>
              <w:t>修改</w:t>
            </w:r>
          </w:p>
          <w:p w14:paraId="51924319" w14:textId="77777777" w:rsidR="009425FC" w:rsidRPr="009425FC" w:rsidRDefault="009425FC" w:rsidP="009425FC">
            <w:pPr>
              <w:pStyle w:val="a7"/>
              <w:rPr>
                <w:b/>
              </w:rPr>
            </w:pPr>
            <w:r w:rsidRPr="009425FC">
              <w:rPr>
                <w:rFonts w:hint="eastAsia"/>
                <w:b/>
              </w:rPr>
              <w:t>针对流量调度方法内容的完善：</w:t>
            </w:r>
          </w:p>
          <w:p w14:paraId="7324F8E9" w14:textId="77777777" w:rsidR="009425FC" w:rsidRDefault="009425FC" w:rsidP="00F55DC3">
            <w:pPr>
              <w:pStyle w:val="a7"/>
              <w:ind w:firstLineChars="200" w:firstLine="360"/>
              <w:pPrChange w:id="18" w:author="Zhiping Cai" w:date="2015-08-24T21:58:00Z">
                <w:pPr>
                  <w:pStyle w:val="a7"/>
                </w:pPr>
              </w:pPrChange>
            </w:pPr>
            <w:r>
              <w:t>SDN</w:t>
            </w:r>
            <w:r>
              <w:t>的应用场景主要是数据中心网络</w:t>
            </w:r>
            <w:r>
              <w:rPr>
                <w:rFonts w:hint="eastAsia"/>
              </w:rPr>
              <w:t>(</w:t>
            </w:r>
            <w:r>
              <w:t>DCN)</w:t>
            </w:r>
            <w:r>
              <w:t>，</w:t>
            </w:r>
            <w:r>
              <w:rPr>
                <w:rFonts w:hint="eastAsia"/>
              </w:rPr>
              <w:t>当前</w:t>
            </w:r>
            <w:r>
              <w:t>DCN</w:t>
            </w:r>
            <w:r>
              <w:rPr>
                <w:rFonts w:hint="eastAsia"/>
              </w:rPr>
              <w:t>中多采用</w:t>
            </w:r>
            <w:r>
              <w:rPr>
                <w:rFonts w:hint="eastAsia"/>
              </w:rPr>
              <w:t>Clos</w:t>
            </w:r>
            <w:r>
              <w:t>网络拓扑结构（如图</w:t>
            </w:r>
            <w:r>
              <w:t>7</w:t>
            </w:r>
            <w:r>
              <w:t>），如胖树结构，位于底端的是服务器节点，中间是若干层交换机设备（一般包含边界</w:t>
            </w:r>
            <w:r>
              <w:rPr>
                <w:rFonts w:hint="eastAsia"/>
              </w:rPr>
              <w:t>、聚合和核心交换机三类</w:t>
            </w:r>
            <w:r>
              <w:t>）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DCN</w:t>
            </w:r>
            <w:r>
              <w:rPr>
                <w:rFonts w:hint="eastAsia"/>
              </w:rPr>
              <w:t>中的交换机为服务器节点提供高速的互联通信功能，由于采用层次化的结构，所以服务器节点之间的通信路径有多条，如何在这多条路径之中进行通信负载的分配调度，实现路径上的负载均衡是流量调度的重点。传统的如</w:t>
            </w:r>
            <w:r>
              <w:rPr>
                <w:rFonts w:hint="eastAsia"/>
              </w:rPr>
              <w:t>ECMP</w:t>
            </w:r>
            <w:r>
              <w:rPr>
                <w:rFonts w:hint="eastAsia"/>
              </w:rPr>
              <w:t>的调度算法会造成大流量之间的冲突，以及小流量的饿死问题，归咎于未考虑多个路径的实时占用率。</w:t>
            </w:r>
          </w:p>
          <w:p w14:paraId="6C6DF2E2" w14:textId="77777777" w:rsidR="009425FC" w:rsidRDefault="009425FC" w:rsidP="00F55DC3">
            <w:pPr>
              <w:pStyle w:val="a7"/>
              <w:ind w:firstLineChars="200" w:firstLine="360"/>
              <w:pPrChange w:id="19" w:author="Zhiping Cai" w:date="2015-08-24T21:58:00Z">
                <w:pPr>
                  <w:pStyle w:val="a7"/>
                </w:pPr>
              </w:pPrChange>
            </w:pPr>
            <w:r>
              <w:rPr>
                <w:rFonts w:hint="eastAsia"/>
              </w:rPr>
              <w:t>SDN</w:t>
            </w:r>
            <w:r>
              <w:rPr>
                <w:rFonts w:hint="eastAsia"/>
              </w:rPr>
              <w:t>通过集中的控制层动态的收集网络中链路使用信息，可以将流量更均匀的分配到多条路径上，实现路径间更好的负载均衡。在这个过程中，两个主要的步骤是：</w:t>
            </w:r>
          </w:p>
          <w:p w14:paraId="510BCC33" w14:textId="77777777" w:rsidR="009425FC" w:rsidRDefault="009425FC" w:rsidP="009425FC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elephant</w:t>
            </w:r>
            <w:r>
              <w:rPr>
                <w:rFonts w:hint="eastAsia"/>
              </w:rPr>
              <w:t>流。如果对所有的流都进行调度处理会导致控制器端的拥塞；</w:t>
            </w:r>
          </w:p>
          <w:p w14:paraId="4CA5A35B" w14:textId="77777777" w:rsidR="009425FC" w:rsidRDefault="009425FC" w:rsidP="009425FC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控制器结合当前后续路径占用情况为</w:t>
            </w:r>
            <w:r>
              <w:rPr>
                <w:rFonts w:hint="eastAsia"/>
              </w:rPr>
              <w:t>elephant</w:t>
            </w:r>
            <w:r>
              <w:rPr>
                <w:rFonts w:hint="eastAsia"/>
              </w:rPr>
              <w:t>流选择转发路径。</w:t>
            </w:r>
          </w:p>
          <w:p w14:paraId="0978CA4E" w14:textId="77777777" w:rsidR="009425FC" w:rsidRDefault="009425FC" w:rsidP="00F55DC3">
            <w:pPr>
              <w:pStyle w:val="a7"/>
              <w:ind w:firstLineChars="200" w:firstLine="360"/>
              <w:pPrChange w:id="20" w:author="Zhiping Cai" w:date="2015-08-24T21:58:00Z">
                <w:pPr>
                  <w:pStyle w:val="a7"/>
                </w:pPr>
              </w:pPrChange>
            </w:pPr>
            <w:r>
              <w:rPr>
                <w:rFonts w:hint="eastAsia"/>
              </w:rPr>
              <w:t>文中概述的</w:t>
            </w:r>
            <w:r>
              <w:rPr>
                <w:rFonts w:hint="eastAsia"/>
              </w:rPr>
              <w:t>Hedera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Mahout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devoflow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difane</w:t>
            </w:r>
            <w:r>
              <w:rPr>
                <w:rFonts w:hint="eastAsia"/>
              </w:rPr>
              <w:t>方案都是基于</w:t>
            </w:r>
            <w:r>
              <w:rPr>
                <w:rFonts w:hint="eastAsia"/>
              </w:rPr>
              <w:t>SDN</w:t>
            </w:r>
            <w:r>
              <w:rPr>
                <w:rFonts w:hint="eastAsia"/>
              </w:rPr>
              <w:t>进行集中路径选择的方案</w:t>
            </w:r>
            <w:r w:rsidR="00ED7CCE">
              <w:rPr>
                <w:rFonts w:hint="eastAsia"/>
              </w:rPr>
              <w:t>。针对</w:t>
            </w:r>
            <w:ins w:id="21" w:author="Zhiping Cai" w:date="2015-08-24T21:58:00Z">
              <w:r w:rsidR="00F55DC3">
                <w:rPr>
                  <w:rFonts w:hint="eastAsia"/>
                </w:rPr>
                <w:t>评审专家</w:t>
              </w:r>
            </w:ins>
            <w:del w:id="22" w:author="Zhiping Cai" w:date="2015-08-24T21:58:00Z">
              <w:r w:rsidR="00ED7CCE" w:rsidDel="00F55DC3">
                <w:delText>老师</w:delText>
              </w:r>
            </w:del>
            <w:ins w:id="23" w:author="Zhiping Cai" w:date="2015-08-24T21:58:00Z">
              <w:r w:rsidR="00F55DC3">
                <w:t>指出</w:t>
              </w:r>
            </w:ins>
            <w:del w:id="24" w:author="Zhiping Cai" w:date="2015-08-24T21:58:00Z">
              <w:r w:rsidR="00ED7CCE" w:rsidDel="00F55DC3">
                <w:delText>提出</w:delText>
              </w:r>
            </w:del>
            <w:r w:rsidR="00ED7CCE">
              <w:t>的算法机制方面</w:t>
            </w:r>
            <w:r w:rsidR="00ED7CCE">
              <w:rPr>
                <w:rFonts w:hint="eastAsia"/>
              </w:rPr>
              <w:t>论述</w:t>
            </w:r>
            <w:r w:rsidR="00ED7CCE">
              <w:t>的不足，</w:t>
            </w:r>
            <w:ins w:id="25" w:author="Zhiping Cai" w:date="2015-08-24T21:58:00Z">
              <w:r w:rsidR="00F55DC3">
                <w:t>做了如下修改</w:t>
              </w:r>
              <w:r w:rsidR="00F55DC3">
                <w:rPr>
                  <w:rFonts w:hint="eastAsia"/>
                </w:rPr>
                <w:t>：</w:t>
              </w:r>
            </w:ins>
            <w:del w:id="26" w:author="Zhiping Cai" w:date="2015-08-24T21:58:00Z">
              <w:r w:rsidDel="00F55DC3">
                <w:rPr>
                  <w:rFonts w:hint="eastAsia"/>
                </w:rPr>
                <w:delText>在修改过程中，主要</w:delText>
              </w:r>
            </w:del>
          </w:p>
          <w:p w14:paraId="79F5C98E" w14:textId="77777777" w:rsidR="009425FC" w:rsidRPr="004E6C06" w:rsidRDefault="009425FC" w:rsidP="009425FC">
            <w:pPr>
              <w:pStyle w:val="a7"/>
              <w:numPr>
                <w:ilvl w:val="0"/>
                <w:numId w:val="2"/>
              </w:numPr>
              <w:rPr>
                <w:b/>
              </w:rPr>
            </w:pPr>
            <w:r w:rsidRPr="004E6C06">
              <w:rPr>
                <w:rFonts w:hint="eastAsia"/>
                <w:b/>
              </w:rPr>
              <w:t>完善了</w:t>
            </w:r>
            <w:r>
              <w:rPr>
                <w:rFonts w:hint="eastAsia"/>
                <w:b/>
              </w:rPr>
              <w:t>对</w:t>
            </w:r>
            <w:r w:rsidRPr="004E6C06">
              <w:rPr>
                <w:rFonts w:hint="eastAsia"/>
                <w:b/>
              </w:rPr>
              <w:t>elephant</w:t>
            </w:r>
            <w:r w:rsidRPr="004E6C06">
              <w:rPr>
                <w:rFonts w:hint="eastAsia"/>
                <w:b/>
              </w:rPr>
              <w:t>流</w:t>
            </w:r>
            <w:r>
              <w:rPr>
                <w:rFonts w:hint="eastAsia"/>
                <w:b/>
              </w:rPr>
              <w:t>探测、发现过程的概述（小节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.1.1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.1.2</w:t>
            </w:r>
            <w:r>
              <w:rPr>
                <w:b/>
              </w:rPr>
              <w:t>）</w:t>
            </w:r>
            <w:r w:rsidRPr="004E6C06">
              <w:rPr>
                <w:rFonts w:hint="eastAsia"/>
                <w:b/>
              </w:rPr>
              <w:t>;</w:t>
            </w:r>
          </w:p>
          <w:p w14:paraId="654247C4" w14:textId="77777777" w:rsidR="009425FC" w:rsidRPr="004E6C06" w:rsidRDefault="009425FC" w:rsidP="009425FC">
            <w:pPr>
              <w:pStyle w:val="a7"/>
              <w:numPr>
                <w:ilvl w:val="0"/>
                <w:numId w:val="2"/>
              </w:numPr>
              <w:rPr>
                <w:b/>
              </w:rPr>
            </w:pPr>
            <w:r w:rsidRPr="004E6C06">
              <w:rPr>
                <w:rFonts w:hint="eastAsia"/>
                <w:b/>
              </w:rPr>
              <w:t>增加了</w:t>
            </w:r>
            <w:r>
              <w:rPr>
                <w:rFonts w:hint="eastAsia"/>
                <w:b/>
              </w:rPr>
              <w:t>方案中</w:t>
            </w:r>
            <w:r w:rsidRPr="004E6C06">
              <w:rPr>
                <w:rFonts w:hint="eastAsia"/>
                <w:b/>
              </w:rPr>
              <w:t>对选择后续路径算法的介绍</w:t>
            </w:r>
            <w:r>
              <w:rPr>
                <w:rFonts w:hint="eastAsia"/>
                <w:b/>
              </w:rPr>
              <w:t>（小节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.1.1</w:t>
            </w:r>
            <w:r>
              <w:rPr>
                <w:b/>
              </w:rPr>
              <w:t>）</w:t>
            </w:r>
            <w:r w:rsidRPr="004E6C06">
              <w:rPr>
                <w:rFonts w:hint="eastAsia"/>
                <w:b/>
              </w:rPr>
              <w:t>;</w:t>
            </w:r>
          </w:p>
          <w:p w14:paraId="3AC81BB8" w14:textId="77777777" w:rsidR="009425FC" w:rsidRDefault="009425FC" w:rsidP="009425FC">
            <w:pPr>
              <w:pStyle w:val="a7"/>
              <w:numPr>
                <w:ilvl w:val="0"/>
                <w:numId w:val="2"/>
              </w:numPr>
            </w:pPr>
            <w:r w:rsidRPr="004E6C06">
              <w:rPr>
                <w:rFonts w:hint="eastAsia"/>
                <w:b/>
              </w:rPr>
              <w:t>增加</w:t>
            </w:r>
            <w:r>
              <w:rPr>
                <w:rFonts w:hint="eastAsia"/>
                <w:b/>
              </w:rPr>
              <w:t>一小节对</w:t>
            </w:r>
            <w:r w:rsidRPr="004E6C06">
              <w:rPr>
                <w:rFonts w:hint="eastAsia"/>
                <w:b/>
              </w:rPr>
              <w:t>服务请求流量的相关调度方法的概述</w:t>
            </w:r>
            <w:r>
              <w:rPr>
                <w:rFonts w:hint="eastAsia"/>
                <w:b/>
              </w:rPr>
              <w:t>（小节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.1.3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；</w:t>
            </w:r>
          </w:p>
          <w:p w14:paraId="29DC42CD" w14:textId="77777777" w:rsidR="009425FC" w:rsidRPr="009425FC" w:rsidRDefault="009425FC" w:rsidP="009425FC">
            <w:pPr>
              <w:pStyle w:val="a7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9425FC">
              <w:rPr>
                <w:rFonts w:hint="eastAsia"/>
                <w:b/>
              </w:rPr>
              <w:t>对数据调度</w:t>
            </w:r>
            <w:r w:rsidRPr="009425FC">
              <w:rPr>
                <w:b/>
              </w:rPr>
              <w:t>小节的总体介绍部分的细化</w:t>
            </w:r>
            <w:r w:rsidRPr="009425FC">
              <w:rPr>
                <w:rFonts w:hint="eastAsia"/>
                <w:b/>
              </w:rPr>
              <w:t>（小节</w:t>
            </w:r>
            <w:r w:rsidRPr="009425FC">
              <w:rPr>
                <w:rFonts w:hint="eastAsia"/>
                <w:b/>
              </w:rPr>
              <w:t>3</w:t>
            </w:r>
            <w:r w:rsidRPr="009425FC">
              <w:rPr>
                <w:b/>
              </w:rPr>
              <w:t>.1</w:t>
            </w:r>
            <w:r w:rsidRPr="009425FC">
              <w:rPr>
                <w:b/>
              </w:rPr>
              <w:t>）</w:t>
            </w:r>
          </w:p>
          <w:p w14:paraId="01FB8DF7" w14:textId="77777777" w:rsidR="009425FC" w:rsidRDefault="009425FC" w:rsidP="009425FC">
            <w:pPr>
              <w:pStyle w:val="a7"/>
              <w:rPr>
                <w:b/>
              </w:rPr>
            </w:pPr>
          </w:p>
          <w:p w14:paraId="2A81E7E4" w14:textId="77777777" w:rsidR="00ED7CCE" w:rsidRDefault="009425FC" w:rsidP="009425FC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针对</w:t>
            </w:r>
            <w:r>
              <w:rPr>
                <w:b/>
              </w:rPr>
              <w:t>故障恢复部分</w:t>
            </w:r>
            <w:r w:rsidR="00ED7CCE" w:rsidRPr="009425FC">
              <w:rPr>
                <w:rFonts w:hint="eastAsia"/>
                <w:b/>
              </w:rPr>
              <w:t>内容的完善：</w:t>
            </w:r>
          </w:p>
          <w:p w14:paraId="54A9E148" w14:textId="77777777" w:rsidR="009425FC" w:rsidRPr="00ED7CCE" w:rsidRDefault="00ED7CCE" w:rsidP="00F55DC3">
            <w:pPr>
              <w:pStyle w:val="a7"/>
              <w:ind w:firstLineChars="200" w:firstLine="360"/>
              <w:pPrChange w:id="27" w:author="Zhiping Cai" w:date="2015-08-24T21:59:00Z">
                <w:pPr>
                  <w:pStyle w:val="a7"/>
                </w:pPr>
              </w:pPrChange>
            </w:pPr>
            <w:r w:rsidRPr="00ED7CCE">
              <w:rPr>
                <w:rFonts w:hint="eastAsia"/>
              </w:rPr>
              <w:t>针对故障</w:t>
            </w:r>
            <w:r w:rsidRPr="00ED7CCE">
              <w:t>恢复部分</w:t>
            </w:r>
            <w:r w:rsidRPr="00ED7CCE">
              <w:rPr>
                <w:rFonts w:hint="eastAsia"/>
              </w:rPr>
              <w:t>论述</w:t>
            </w:r>
            <w:r w:rsidRPr="00ED7CCE">
              <w:t>较为浅显的问题，</w:t>
            </w:r>
            <w:r w:rsidRPr="00ED7CCE">
              <w:rPr>
                <w:rFonts w:hint="eastAsia"/>
              </w:rPr>
              <w:t>进行了</w:t>
            </w:r>
            <w:r w:rsidRPr="00ED7CCE">
              <w:t>如下的</w:t>
            </w:r>
            <w:r>
              <w:rPr>
                <w:rFonts w:hint="eastAsia"/>
              </w:rPr>
              <w:t>修改</w:t>
            </w:r>
            <w:r w:rsidR="009425FC" w:rsidRPr="00ED7CCE">
              <w:t>：</w:t>
            </w:r>
          </w:p>
          <w:p w14:paraId="143474A1" w14:textId="77777777" w:rsidR="00C0489F" w:rsidRDefault="00C0489F" w:rsidP="00C0489F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通过</w:t>
            </w:r>
            <w:r>
              <w:t>介绍传统</w:t>
            </w:r>
            <w:r>
              <w:rPr>
                <w:rFonts w:hint="eastAsia"/>
              </w:rPr>
              <w:t>网络</w:t>
            </w:r>
            <w:r>
              <w:t>中</w:t>
            </w:r>
            <w:r>
              <w:rPr>
                <w:rFonts w:hint="eastAsia"/>
              </w:rPr>
              <w:t>故障</w:t>
            </w:r>
            <w:r>
              <w:t>恢复的基本思路，引出</w:t>
            </w:r>
            <w:r>
              <w:t>SDN</w:t>
            </w:r>
            <w:r>
              <w:rPr>
                <w:rFonts w:hint="eastAsia"/>
              </w:rPr>
              <w:t>网络</w:t>
            </w:r>
            <w:r>
              <w:t>在故障恢复</w:t>
            </w:r>
            <w:r>
              <w:rPr>
                <w:rFonts w:hint="eastAsia"/>
              </w:rPr>
              <w:t>中</w:t>
            </w:r>
            <w:r>
              <w:t>可能存在的问题，</w:t>
            </w:r>
            <w:r>
              <w:rPr>
                <w:rFonts w:hint="eastAsia"/>
              </w:rPr>
              <w:t>然后</w:t>
            </w:r>
            <w:r>
              <w:t>分两个小节展开</w:t>
            </w:r>
            <w:r>
              <w:rPr>
                <w:rFonts w:hint="eastAsia"/>
              </w:rPr>
              <w:t>介绍</w:t>
            </w:r>
            <w:r>
              <w:t>。</w:t>
            </w: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节</w:t>
            </w:r>
            <w:r>
              <w:t>，</w:t>
            </w:r>
            <w:r>
              <w:t>P14</w:t>
            </w:r>
            <w:r>
              <w:t>）</w:t>
            </w:r>
          </w:p>
          <w:p w14:paraId="3B6B066D" w14:textId="77777777" w:rsidR="00C0489F" w:rsidRDefault="00C0489F" w:rsidP="00C0489F">
            <w:pPr>
              <w:pStyle w:val="a7"/>
              <w:numPr>
                <w:ilvl w:val="0"/>
                <w:numId w:val="4"/>
              </w:numPr>
            </w:pPr>
            <w:commentRangeStart w:id="28"/>
            <w:r>
              <w:rPr>
                <w:rFonts w:hint="eastAsia"/>
              </w:rPr>
              <w:t>首先，</w:t>
            </w:r>
            <w:r>
              <w:t>将</w:t>
            </w:r>
            <w:r>
              <w:rPr>
                <w:rFonts w:hint="eastAsia"/>
              </w:rPr>
              <w:t>基于</w:t>
            </w:r>
            <w:r>
              <w:t>传统故障恢复机制的</w:t>
            </w:r>
            <w:r>
              <w:t>SDN</w:t>
            </w:r>
            <w:r>
              <w:t>错误</w:t>
            </w:r>
            <w:r>
              <w:rPr>
                <w:rFonts w:hint="eastAsia"/>
              </w:rPr>
              <w:t>恢复</w:t>
            </w:r>
            <w:r>
              <w:t>工作进行</w:t>
            </w:r>
            <w:r>
              <w:rPr>
                <w:rFonts w:hint="eastAsia"/>
              </w:rPr>
              <w:t>细致</w:t>
            </w:r>
            <w:r>
              <w:t>对比；</w:t>
            </w:r>
            <w:r>
              <w:rPr>
                <w:rFonts w:hint="eastAsia"/>
              </w:rPr>
              <w:t>（小节</w:t>
            </w: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，</w:t>
            </w:r>
            <w:r>
              <w:t>P15</w:t>
            </w:r>
            <w:r>
              <w:rPr>
                <w:rFonts w:hint="eastAsia"/>
              </w:rPr>
              <w:t>表格</w:t>
            </w:r>
            <w:r>
              <w:t>及相关介绍部分）</w:t>
            </w:r>
          </w:p>
          <w:p w14:paraId="13E25772" w14:textId="77777777" w:rsidR="009425FC" w:rsidRPr="00C0489F" w:rsidRDefault="00C0489F" w:rsidP="00C0489F">
            <w:pPr>
              <w:pStyle w:val="a7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hint="eastAsia"/>
              </w:rPr>
              <w:t>在此基础上</w:t>
            </w:r>
            <w:r>
              <w:t>，增加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类</w:t>
            </w:r>
            <w:r>
              <w:t>拓展工作的</w:t>
            </w:r>
            <w:r>
              <w:rPr>
                <w:rFonts w:hint="eastAsia"/>
              </w:rPr>
              <w:t>介绍，</w:t>
            </w:r>
            <w:r>
              <w:t>包括如何降低</w:t>
            </w:r>
            <w:r>
              <w:rPr>
                <w:rFonts w:hint="eastAsia"/>
              </w:rPr>
              <w:t>SDN</w:t>
            </w:r>
            <w:r>
              <w:t>中故障恢复的延迟；如何</w:t>
            </w:r>
            <w:r>
              <w:rPr>
                <w:rFonts w:hint="eastAsia"/>
              </w:rPr>
              <w:t>降低</w:t>
            </w:r>
            <w:r>
              <w:t>访问控制器开销；以及如何将故障恢复功能从控制</w:t>
            </w:r>
            <w:r>
              <w:rPr>
                <w:rFonts w:hint="eastAsia"/>
              </w:rPr>
              <w:t>应用</w:t>
            </w:r>
            <w:r>
              <w:t>程序中解耦出来</w:t>
            </w:r>
            <w:r w:rsidR="00862FD2">
              <w:rPr>
                <w:rFonts w:hint="eastAsia"/>
              </w:rPr>
              <w:t>；</w:t>
            </w:r>
            <w:r>
              <w:rPr>
                <w:rFonts w:hint="eastAsia"/>
              </w:rPr>
              <w:t>（小节</w:t>
            </w:r>
            <w:r>
              <w:rPr>
                <w:rFonts w:hint="eastAsia"/>
              </w:rPr>
              <w:t>4</w:t>
            </w:r>
            <w:r>
              <w:t>.1</w:t>
            </w:r>
            <w:r>
              <w:rPr>
                <w:rFonts w:hint="eastAsia"/>
              </w:rPr>
              <w:t>，</w:t>
            </w:r>
            <w:r>
              <w:t>P15</w:t>
            </w:r>
            <w:r>
              <w:rPr>
                <w:rFonts w:hint="eastAsia"/>
              </w:rPr>
              <w:t>小标题</w:t>
            </w:r>
            <w:r>
              <w:t>部分）</w:t>
            </w:r>
          </w:p>
          <w:p w14:paraId="6D416DB4" w14:textId="77777777" w:rsidR="00C0489F" w:rsidRPr="00C0489F" w:rsidRDefault="00C0489F" w:rsidP="00C0489F">
            <w:pPr>
              <w:pStyle w:val="a7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hint="eastAsia"/>
              </w:rPr>
              <w:t>细化控制</w:t>
            </w:r>
            <w:r>
              <w:t>器主、备份结构中同步协议的工作流程的介绍</w:t>
            </w:r>
            <w:r>
              <w:rPr>
                <w:rFonts w:hint="eastAsia"/>
              </w:rPr>
              <w:t>，细化</w:t>
            </w:r>
            <w:r w:rsidR="00862FD2">
              <w:rPr>
                <w:rFonts w:hint="eastAsia"/>
              </w:rPr>
              <w:t>控制器</w:t>
            </w:r>
            <w:r w:rsidR="00862FD2">
              <w:t>数目</w:t>
            </w:r>
            <w:r w:rsidR="00862FD2">
              <w:rPr>
                <w:rFonts w:hint="eastAsia"/>
              </w:rPr>
              <w:t>对延迟</w:t>
            </w:r>
            <w:r w:rsidR="00862FD2">
              <w:t>和可靠性影响的分析</w:t>
            </w:r>
            <w:r w:rsidR="00862FD2">
              <w:rPr>
                <w:rFonts w:hint="eastAsia"/>
              </w:rPr>
              <w:t>；（小节</w:t>
            </w:r>
            <w:r w:rsidR="00862FD2">
              <w:rPr>
                <w:rFonts w:hint="eastAsia"/>
              </w:rPr>
              <w:t>4</w:t>
            </w:r>
            <w:r w:rsidR="00862FD2">
              <w:t>.2</w:t>
            </w:r>
            <w:r w:rsidR="00862FD2">
              <w:t>）</w:t>
            </w:r>
          </w:p>
          <w:p w14:paraId="021A8290" w14:textId="77777777" w:rsidR="00C0489F" w:rsidRPr="009425FC" w:rsidRDefault="00C0489F" w:rsidP="00862FD2">
            <w:pPr>
              <w:pStyle w:val="a7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t>增加对备份器部署位置问题的研究工作的</w:t>
            </w:r>
            <w:r>
              <w:rPr>
                <w:rFonts w:hint="eastAsia"/>
              </w:rPr>
              <w:t>概述</w:t>
            </w:r>
            <w:r w:rsidR="00862FD2">
              <w:rPr>
                <w:rFonts w:hint="eastAsia"/>
              </w:rPr>
              <w:t>。（小节</w:t>
            </w:r>
            <w:r w:rsidR="00862FD2">
              <w:rPr>
                <w:rFonts w:hint="eastAsia"/>
              </w:rPr>
              <w:t>4</w:t>
            </w:r>
            <w:r w:rsidR="00862FD2">
              <w:t>.2</w:t>
            </w:r>
            <w:r w:rsidR="00862FD2">
              <w:t>）</w:t>
            </w:r>
            <w:commentRangeEnd w:id="28"/>
            <w:r w:rsidR="00C34D36">
              <w:rPr>
                <w:rStyle w:val="a6"/>
              </w:rPr>
              <w:commentReference w:id="28"/>
            </w:r>
          </w:p>
        </w:tc>
      </w:tr>
    </w:tbl>
    <w:p w14:paraId="437A397D" w14:textId="77777777" w:rsidR="009425FC" w:rsidRDefault="009425FC">
      <w:pPr>
        <w:rPr>
          <w:ins w:id="29" w:author="Zhiping Cai" w:date="2015-08-24T21:59:00Z"/>
          <w:rFonts w:ascii="Arial" w:hAnsi="Arial"/>
        </w:rPr>
      </w:pPr>
    </w:p>
    <w:p w14:paraId="42FC4E12" w14:textId="77777777" w:rsidR="00F55DC3" w:rsidRDefault="00F55DC3">
      <w:pPr>
        <w:rPr>
          <w:ins w:id="30" w:author="Zhiping Cai" w:date="2015-08-24T21:59:00Z"/>
          <w:rFonts w:ascii="Arial" w:hAnsi="Arial"/>
        </w:rPr>
      </w:pPr>
    </w:p>
    <w:p w14:paraId="644BE453" w14:textId="77777777" w:rsidR="00F55DC3" w:rsidRPr="009425FC" w:rsidRDefault="00F55DC3">
      <w:pPr>
        <w:rPr>
          <w:rFonts w:ascii="Arial" w:hAnsi="Arial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5FC" w:rsidRPr="009425FC" w14:paraId="0C3794C5" w14:textId="77777777" w:rsidTr="00CF2729">
        <w:tc>
          <w:tcPr>
            <w:tcW w:w="8296" w:type="dxa"/>
          </w:tcPr>
          <w:p w14:paraId="4E83318C" w14:textId="77777777" w:rsidR="009425FC" w:rsidRPr="009425FC" w:rsidRDefault="009425FC" w:rsidP="00CF2729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问题</w:t>
            </w:r>
            <w:r w:rsidRPr="009425FC">
              <w:rPr>
                <w:rFonts w:ascii="Arial" w:hAnsi="Arial"/>
                <w:b/>
              </w:rPr>
              <w:t>2</w:t>
            </w:r>
          </w:p>
          <w:p w14:paraId="1A10A932" w14:textId="77777777" w:rsidR="009425FC" w:rsidRPr="009425FC" w:rsidRDefault="009425FC" w:rsidP="00CF2729">
            <w:pPr>
              <w:rPr>
                <w:rFonts w:ascii="Arial" w:hAnsi="Arial"/>
              </w:rPr>
            </w:pPr>
            <w:r w:rsidRPr="009425FC">
              <w:rPr>
                <w:rFonts w:ascii="Arial" w:hAnsi="Arial" w:hint="eastAsia"/>
              </w:rPr>
              <w:t>关于展望部分，对进一步改进和深入研究的问题，建议作者重新斟酌，切实抓住下一步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网络流量工程应抓住的新的思想和主要问题，以提高本综述的水平和质量。</w:t>
            </w:r>
          </w:p>
        </w:tc>
      </w:tr>
      <w:tr w:rsidR="009425FC" w:rsidRPr="009425FC" w14:paraId="437441C8" w14:textId="77777777" w:rsidTr="00CF2729">
        <w:tc>
          <w:tcPr>
            <w:tcW w:w="8296" w:type="dxa"/>
          </w:tcPr>
          <w:p w14:paraId="4B53067C" w14:textId="77777777" w:rsidR="009425FC" w:rsidRPr="009425FC" w:rsidRDefault="009425FC" w:rsidP="00CF2729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针对性</w:t>
            </w:r>
            <w:r w:rsidRPr="009425FC">
              <w:rPr>
                <w:rFonts w:ascii="Arial" w:hAnsi="Arial"/>
                <w:b/>
              </w:rPr>
              <w:t>修改</w:t>
            </w:r>
          </w:p>
          <w:p w14:paraId="4B2C905F" w14:textId="77777777" w:rsidR="009425FC" w:rsidRPr="00ED7CCE" w:rsidRDefault="00F55DC3" w:rsidP="00F55DC3">
            <w:pPr>
              <w:pStyle w:val="a7"/>
              <w:ind w:firstLineChars="200" w:firstLine="360"/>
              <w:pPrChange w:id="31" w:author="Zhiping Cai" w:date="2015-08-24T21:59:00Z">
                <w:pPr>
                  <w:pStyle w:val="a7"/>
                </w:pPr>
              </w:pPrChange>
            </w:pPr>
            <w:ins w:id="32" w:author="Zhiping Cai" w:date="2015-08-24T22:00:00Z">
              <w:r>
                <w:rPr>
                  <w:rFonts w:hint="eastAsia"/>
                </w:rPr>
                <w:t>基于我们对国际研究前沿的</w:t>
              </w:r>
            </w:ins>
            <w:ins w:id="33" w:author="Zhiping Cai" w:date="2015-08-24T22:01:00Z">
              <w:r>
                <w:rPr>
                  <w:rFonts w:hint="eastAsia"/>
                </w:rPr>
                <w:t>跟踪和对技术发展趋势的理解，</w:t>
              </w:r>
            </w:ins>
            <w:r w:rsidR="00862FD2" w:rsidRPr="00ED7CCE">
              <w:rPr>
                <w:rFonts w:hint="eastAsia"/>
              </w:rPr>
              <w:t>结合</w:t>
            </w:r>
            <w:r w:rsidR="00862FD2" w:rsidRPr="00ED7CCE">
              <w:t>相关文献中提出的研究问题，重新</w:t>
            </w:r>
            <w:r w:rsidR="00862FD2" w:rsidRPr="00ED7CCE">
              <w:rPr>
                <w:rFonts w:hint="eastAsia"/>
              </w:rPr>
              <w:t>梳理</w:t>
            </w:r>
            <w:ins w:id="34" w:author="Zhiping Cai" w:date="2015-08-24T22:02:00Z">
              <w:r>
                <w:rPr>
                  <w:rFonts w:hint="eastAsia"/>
                </w:rPr>
                <w:t>了</w:t>
              </w:r>
            </w:ins>
            <w:r w:rsidR="00862FD2" w:rsidRPr="00ED7CCE">
              <w:t>对</w:t>
            </w:r>
            <w:r w:rsidR="00862FD2" w:rsidRPr="00ED7CCE">
              <w:rPr>
                <w:rFonts w:hint="eastAsia"/>
              </w:rPr>
              <w:t>基于</w:t>
            </w:r>
            <w:r w:rsidR="00862FD2" w:rsidRPr="00ED7CCE">
              <w:t>SDN</w:t>
            </w:r>
            <w:r w:rsidR="00862FD2" w:rsidRPr="00ED7CCE">
              <w:t>的流量工程</w:t>
            </w:r>
            <w:r w:rsidR="00862FD2" w:rsidRPr="00ED7CCE">
              <w:rPr>
                <w:rFonts w:hint="eastAsia"/>
              </w:rPr>
              <w:t>的</w:t>
            </w:r>
            <w:r w:rsidR="00862FD2" w:rsidRPr="00ED7CCE">
              <w:t>研究工作的展望。</w:t>
            </w:r>
            <w:r w:rsidR="00862FD2" w:rsidRPr="00ED7CCE">
              <w:rPr>
                <w:rFonts w:hint="eastAsia"/>
              </w:rPr>
              <w:t>相应的</w:t>
            </w:r>
            <w:ins w:id="35" w:author="Zhiping Cai" w:date="2015-08-24T22:02:00Z">
              <w:r>
                <w:rPr>
                  <w:rFonts w:hint="eastAsia"/>
                </w:rPr>
                <w:t>修改如下</w:t>
              </w:r>
            </w:ins>
            <w:r w:rsidR="00ED7CCE" w:rsidRPr="00ED7CCE">
              <w:rPr>
                <w:rFonts w:hint="eastAsia"/>
              </w:rPr>
              <w:t>（</w:t>
            </w:r>
            <w:r w:rsidR="00ED7CCE" w:rsidRPr="00ED7CCE">
              <w:rPr>
                <w:rFonts w:hint="eastAsia"/>
              </w:rPr>
              <w:t>5</w:t>
            </w:r>
            <w:r w:rsidR="00ED7CCE" w:rsidRPr="00ED7CCE">
              <w:t>.2</w:t>
            </w:r>
            <w:r w:rsidR="00ED7CCE" w:rsidRPr="00ED7CCE">
              <w:rPr>
                <w:rFonts w:hint="eastAsia"/>
              </w:rPr>
              <w:t>小节</w:t>
            </w:r>
            <w:r w:rsidR="00ED7CCE" w:rsidRPr="00ED7CCE">
              <w:t>）</w:t>
            </w:r>
            <w:r w:rsidR="00862FD2" w:rsidRPr="00ED7CCE">
              <w:t>：</w:t>
            </w:r>
          </w:p>
          <w:p w14:paraId="07AB77BD" w14:textId="77777777" w:rsidR="00862FD2" w:rsidRPr="00862FD2" w:rsidRDefault="00862FD2" w:rsidP="00862FD2">
            <w:pPr>
              <w:pStyle w:val="a7"/>
              <w:numPr>
                <w:ilvl w:val="0"/>
                <w:numId w:val="5"/>
              </w:numPr>
            </w:pPr>
            <w:r w:rsidRPr="00862FD2">
              <w:rPr>
                <w:rFonts w:hint="eastAsia"/>
              </w:rPr>
              <w:t>调整</w:t>
            </w:r>
            <w:r w:rsidRPr="00862FD2">
              <w:t>对</w:t>
            </w:r>
            <w:r w:rsidRPr="00862FD2">
              <w:rPr>
                <w:rFonts w:hint="eastAsia"/>
              </w:rPr>
              <w:t>“</w:t>
            </w:r>
            <w:r w:rsidRPr="00862FD2">
              <w:t>故障恢复机制</w:t>
            </w:r>
            <w:r w:rsidRPr="00862FD2">
              <w:rPr>
                <w:rFonts w:hint="eastAsia"/>
              </w:rPr>
              <w:t>“</w:t>
            </w:r>
            <w:r w:rsidRPr="00862FD2">
              <w:t>进一步研究空间的叙述，</w:t>
            </w:r>
            <w:r w:rsidRPr="00862FD2">
              <w:rPr>
                <w:rFonts w:hint="eastAsia"/>
              </w:rPr>
              <w:t>将</w:t>
            </w:r>
            <w:r w:rsidRPr="00862FD2">
              <w:t>可研究点落在动态的预定义路径更新和存储资源优化上；</w:t>
            </w:r>
          </w:p>
          <w:p w14:paraId="581D3E5D" w14:textId="77777777" w:rsidR="00862FD2" w:rsidRPr="00862FD2" w:rsidRDefault="00862FD2" w:rsidP="00862FD2">
            <w:pPr>
              <w:pStyle w:val="a7"/>
              <w:numPr>
                <w:ilvl w:val="0"/>
                <w:numId w:val="5"/>
              </w:numPr>
            </w:pPr>
            <w:r w:rsidRPr="00862FD2">
              <w:rPr>
                <w:rFonts w:hint="eastAsia"/>
              </w:rPr>
              <w:t>调整“</w:t>
            </w:r>
            <w:r w:rsidRPr="00862FD2">
              <w:t>多控制器结构</w:t>
            </w:r>
            <w:r w:rsidRPr="00862FD2">
              <w:rPr>
                <w:rFonts w:hint="eastAsia"/>
              </w:rPr>
              <w:t>“进一步研究</w:t>
            </w:r>
            <w:r w:rsidRPr="00862FD2">
              <w:t>空间的叙述</w:t>
            </w:r>
            <w:r w:rsidRPr="00862FD2">
              <w:rPr>
                <w:rFonts w:hint="eastAsia"/>
              </w:rPr>
              <w:t>，</w:t>
            </w:r>
            <w:r w:rsidRPr="00862FD2">
              <w:t>突出</w:t>
            </w:r>
            <w:r w:rsidRPr="00862FD2">
              <w:rPr>
                <w:rFonts w:hint="eastAsia"/>
              </w:rPr>
              <w:t>跨区域</w:t>
            </w:r>
            <w:r w:rsidRPr="00862FD2">
              <w:t>、多种类、多数目控制器之间的协同</w:t>
            </w:r>
            <w:r w:rsidRPr="00862FD2">
              <w:rPr>
                <w:rFonts w:hint="eastAsia"/>
              </w:rPr>
              <w:t>工作</w:t>
            </w:r>
            <w:r w:rsidRPr="00862FD2">
              <w:t>的研究意义；</w:t>
            </w:r>
          </w:p>
          <w:p w14:paraId="74EE522B" w14:textId="77777777" w:rsidR="00862FD2" w:rsidRPr="00862FD2" w:rsidRDefault="00862FD2" w:rsidP="00862FD2">
            <w:pPr>
              <w:pStyle w:val="a7"/>
              <w:numPr>
                <w:ilvl w:val="0"/>
                <w:numId w:val="5"/>
              </w:numPr>
            </w:pPr>
            <w:r w:rsidRPr="00862FD2">
              <w:rPr>
                <w:rFonts w:hint="eastAsia"/>
              </w:rPr>
              <w:t>增加对“基于测量</w:t>
            </w:r>
            <w:r w:rsidRPr="00862FD2">
              <w:t>的软件定义安全</w:t>
            </w:r>
            <w:r w:rsidRPr="00862FD2">
              <w:t>“</w:t>
            </w:r>
            <w:r w:rsidRPr="00862FD2">
              <w:rPr>
                <w:rFonts w:hint="eastAsia"/>
              </w:rPr>
              <w:t>研究</w:t>
            </w:r>
            <w:r w:rsidRPr="00862FD2">
              <w:t>工作的展望</w:t>
            </w:r>
            <w:r w:rsidRPr="00862FD2">
              <w:rPr>
                <w:rFonts w:hint="eastAsia"/>
              </w:rPr>
              <w:t>，强调网络</w:t>
            </w:r>
            <w:r w:rsidRPr="00862FD2">
              <w:t>安全是</w:t>
            </w:r>
            <w:r w:rsidRPr="00862FD2">
              <w:rPr>
                <w:rFonts w:hint="eastAsia"/>
              </w:rPr>
              <w:t>SDN</w:t>
            </w:r>
            <w:r w:rsidRPr="00862FD2">
              <w:t>的一个重要应用，流量工程技术</w:t>
            </w:r>
            <w:r w:rsidRPr="00862FD2">
              <w:rPr>
                <w:rFonts w:hint="eastAsia"/>
              </w:rPr>
              <w:t>在进</w:t>
            </w:r>
            <w:r w:rsidRPr="00862FD2">
              <w:t>行</w:t>
            </w:r>
            <w:r w:rsidRPr="00862FD2">
              <w:rPr>
                <w:rFonts w:hint="eastAsia"/>
              </w:rPr>
              <w:t>异常</w:t>
            </w:r>
            <w:r w:rsidRPr="00862FD2">
              <w:t>的检测和</w:t>
            </w:r>
            <w:r w:rsidRPr="00862FD2">
              <w:rPr>
                <w:rFonts w:hint="eastAsia"/>
              </w:rPr>
              <w:t>集中式</w:t>
            </w:r>
            <w:r w:rsidRPr="00862FD2">
              <w:t>的</w:t>
            </w:r>
            <w:r w:rsidRPr="00862FD2">
              <w:rPr>
                <w:rFonts w:hint="eastAsia"/>
              </w:rPr>
              <w:t>安全策略</w:t>
            </w:r>
            <w:r w:rsidRPr="00862FD2">
              <w:t>部署</w:t>
            </w:r>
            <w:r w:rsidRPr="00862FD2">
              <w:rPr>
                <w:rFonts w:hint="eastAsia"/>
              </w:rPr>
              <w:t>过程中</w:t>
            </w:r>
            <w:r w:rsidRPr="00862FD2">
              <w:t>扮演重要作用，</w:t>
            </w:r>
            <w:r w:rsidRPr="00862FD2">
              <w:rPr>
                <w:rFonts w:hint="eastAsia"/>
              </w:rPr>
              <w:t>相关</w:t>
            </w:r>
            <w:r w:rsidRPr="00862FD2">
              <w:t>的</w:t>
            </w:r>
            <w:r w:rsidRPr="00862FD2">
              <w:rPr>
                <w:rFonts w:hint="eastAsia"/>
              </w:rPr>
              <w:t>工作值得</w:t>
            </w:r>
            <w:r w:rsidRPr="00862FD2">
              <w:t>深入探讨</w:t>
            </w:r>
            <w:r w:rsidRPr="00862FD2">
              <w:rPr>
                <w:rFonts w:hint="eastAsia"/>
              </w:rPr>
              <w:t>；</w:t>
            </w:r>
          </w:p>
          <w:p w14:paraId="75D33A66" w14:textId="77777777" w:rsidR="00862FD2" w:rsidRPr="00862FD2" w:rsidRDefault="00862FD2" w:rsidP="00862FD2">
            <w:pPr>
              <w:pStyle w:val="a7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862FD2">
              <w:rPr>
                <w:rFonts w:hint="eastAsia"/>
              </w:rPr>
              <w:t>增加</w:t>
            </w:r>
            <w:r w:rsidRPr="00862FD2">
              <w:t>对</w:t>
            </w:r>
            <w:r w:rsidRPr="00862FD2">
              <w:rPr>
                <w:rFonts w:hint="eastAsia"/>
              </w:rPr>
              <w:t>“</w:t>
            </w:r>
            <w:r>
              <w:rPr>
                <w:rFonts w:hint="eastAsia"/>
              </w:rPr>
              <w:t>基于</w:t>
            </w:r>
            <w:r>
              <w:t>SDN</w:t>
            </w:r>
            <w:r>
              <w:rPr>
                <w:rFonts w:hint="eastAsia"/>
              </w:rPr>
              <w:t>的新型</w:t>
            </w:r>
            <w:r>
              <w:t>网络</w:t>
            </w:r>
            <w:r>
              <w:rPr>
                <w:rFonts w:hint="eastAsia"/>
              </w:rPr>
              <w:t>中的</w:t>
            </w:r>
            <w:r>
              <w:t>流量工程</w:t>
            </w:r>
            <w:r w:rsidRPr="00862FD2">
              <w:t>”</w:t>
            </w:r>
            <w:r w:rsidRPr="00862FD2">
              <w:rPr>
                <w:rFonts w:hint="eastAsia"/>
              </w:rPr>
              <w:t>的</w:t>
            </w:r>
            <w:r w:rsidRPr="00862FD2">
              <w:t>研究工作的展望</w:t>
            </w:r>
            <w:r w:rsidRPr="00862FD2">
              <w:rPr>
                <w:rFonts w:hint="eastAsia"/>
              </w:rPr>
              <w:t>，</w:t>
            </w:r>
            <w:r w:rsidRPr="00862FD2">
              <w:t>通过</w:t>
            </w:r>
            <w:r w:rsidRPr="00862FD2">
              <w:t>UPN</w:t>
            </w:r>
            <w:r w:rsidRPr="00862FD2">
              <w:t>与</w:t>
            </w:r>
            <w:r w:rsidRPr="00862FD2">
              <w:t>SDN</w:t>
            </w:r>
            <w:r w:rsidRPr="00862FD2">
              <w:t>结合的例子说明</w:t>
            </w:r>
            <w:r w:rsidRPr="00862FD2">
              <w:rPr>
                <w:rFonts w:hint="eastAsia"/>
              </w:rPr>
              <w:t>基于</w:t>
            </w:r>
            <w:r w:rsidRPr="00862FD2">
              <w:t>SDN</w:t>
            </w:r>
            <w:r w:rsidRPr="00862FD2">
              <w:t>的流量工程对于新兴网络技术的发展</w:t>
            </w:r>
            <w:r w:rsidRPr="00862FD2">
              <w:rPr>
                <w:rFonts w:hint="eastAsia"/>
              </w:rPr>
              <w:t>具有</w:t>
            </w:r>
            <w:r w:rsidRPr="00862FD2">
              <w:t>驱动</w:t>
            </w:r>
            <w:r w:rsidRPr="00862FD2">
              <w:rPr>
                <w:rFonts w:hint="eastAsia"/>
              </w:rPr>
              <w:t>作用</w:t>
            </w:r>
            <w:r w:rsidRPr="00862FD2">
              <w:t>，两者的有效结合是一个有意义的研究课题。</w:t>
            </w:r>
          </w:p>
        </w:tc>
      </w:tr>
    </w:tbl>
    <w:p w14:paraId="5E0C70B1" w14:textId="77777777" w:rsidR="009425FC" w:rsidRPr="009425FC" w:rsidRDefault="009425FC">
      <w:pPr>
        <w:rPr>
          <w:rFonts w:ascii="Arial" w:hAnsi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5FC" w:rsidRPr="009425FC" w14:paraId="71F8A452" w14:textId="77777777" w:rsidTr="00CF2729">
        <w:tc>
          <w:tcPr>
            <w:tcW w:w="8296" w:type="dxa"/>
          </w:tcPr>
          <w:p w14:paraId="1E4C2ABE" w14:textId="77777777" w:rsidR="009425FC" w:rsidRPr="009425FC" w:rsidRDefault="009425FC" w:rsidP="00CF2729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问题</w:t>
            </w:r>
            <w:r w:rsidRPr="009425FC">
              <w:rPr>
                <w:rFonts w:ascii="Arial" w:hAnsi="Arial"/>
                <w:b/>
              </w:rPr>
              <w:t>3</w:t>
            </w:r>
          </w:p>
          <w:p w14:paraId="6B1078D6" w14:textId="77777777" w:rsidR="009425FC" w:rsidRPr="009425FC" w:rsidRDefault="009425FC" w:rsidP="00CF2729">
            <w:pPr>
              <w:rPr>
                <w:rFonts w:ascii="Arial" w:hAnsi="Arial"/>
              </w:rPr>
            </w:pPr>
            <w:r w:rsidRPr="009425FC">
              <w:rPr>
                <w:rFonts w:ascii="Arial" w:hAnsi="Arial" w:hint="eastAsia"/>
              </w:rPr>
              <w:t>部分用词需更准确些，例如，</w:t>
            </w:r>
            <w:r w:rsidRPr="009425FC">
              <w:rPr>
                <w:rFonts w:ascii="Arial" w:hAnsi="Arial" w:hint="eastAsia"/>
              </w:rPr>
              <w:t>P11</w:t>
            </w:r>
            <w:r w:rsidRPr="009425FC">
              <w:rPr>
                <w:rFonts w:ascii="Arial" w:hAnsi="Arial" w:hint="eastAsia"/>
              </w:rPr>
              <w:t>“流量工程技术能充分开发出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的特性，更好的发挥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在应用层面的优势。”其中“开发出”不妥，改为“利用”或“挖掘”较妥，因为特性是</w:t>
            </w:r>
            <w:r w:rsidRPr="009425FC">
              <w:rPr>
                <w:rFonts w:ascii="Arial" w:hAnsi="Arial" w:hint="eastAsia"/>
              </w:rPr>
              <w:t>SDN</w:t>
            </w:r>
            <w:r w:rsidRPr="009425FC">
              <w:rPr>
                <w:rFonts w:ascii="Arial" w:hAnsi="Arial" w:hint="eastAsia"/>
              </w:rPr>
              <w:t>网络自身固有的，不是开发出来的。</w:t>
            </w:r>
          </w:p>
        </w:tc>
      </w:tr>
      <w:tr w:rsidR="009425FC" w:rsidRPr="009425FC" w14:paraId="2D782228" w14:textId="77777777" w:rsidTr="00CF2729">
        <w:tc>
          <w:tcPr>
            <w:tcW w:w="8296" w:type="dxa"/>
          </w:tcPr>
          <w:p w14:paraId="6AC4E448" w14:textId="77777777" w:rsidR="009425FC" w:rsidRPr="009425FC" w:rsidRDefault="009425FC" w:rsidP="00CF2729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针对性</w:t>
            </w:r>
            <w:r w:rsidRPr="009425FC">
              <w:rPr>
                <w:rFonts w:ascii="Arial" w:hAnsi="Arial"/>
                <w:b/>
              </w:rPr>
              <w:t>修改</w:t>
            </w:r>
          </w:p>
          <w:p w14:paraId="1E76A029" w14:textId="77777777" w:rsidR="009425FC" w:rsidRPr="00C0489F" w:rsidRDefault="00C0489F" w:rsidP="00D17372">
            <w:pPr>
              <w:pStyle w:val="a7"/>
              <w:ind w:firstLineChars="200" w:firstLine="360"/>
              <w:pPrChange w:id="36" w:author="Zhiping Cai" w:date="2015-08-24T22:11:00Z">
                <w:pPr>
                  <w:pStyle w:val="a7"/>
                </w:pPr>
              </w:pPrChange>
            </w:pPr>
            <w:r w:rsidRPr="00C0489F">
              <w:rPr>
                <w:rFonts w:hint="eastAsia"/>
              </w:rPr>
              <w:t>通读</w:t>
            </w:r>
            <w:r w:rsidRPr="00C0489F">
              <w:t>全文，对用词</w:t>
            </w:r>
            <w:r w:rsidRPr="00C0489F">
              <w:rPr>
                <w:rFonts w:hint="eastAsia"/>
              </w:rPr>
              <w:t>不准确</w:t>
            </w:r>
            <w:r w:rsidRPr="00C0489F">
              <w:t>，语句不通顺部分进行细致的修改</w:t>
            </w:r>
            <w:r w:rsidRPr="00C0489F">
              <w:rPr>
                <w:rFonts w:hint="eastAsia"/>
              </w:rPr>
              <w:t>，</w:t>
            </w:r>
            <w:r w:rsidRPr="00C0489F">
              <w:t>并</w:t>
            </w:r>
            <w:r w:rsidRPr="00C0489F">
              <w:rPr>
                <w:rFonts w:hint="eastAsia"/>
              </w:rPr>
              <w:t>针对章节</w:t>
            </w:r>
            <w:r w:rsidRPr="00C0489F">
              <w:t>开始段落的衔接性和小节内容的概述</w:t>
            </w:r>
            <w:r w:rsidRPr="00C0489F">
              <w:rPr>
                <w:rFonts w:hint="eastAsia"/>
              </w:rPr>
              <w:t>部分</w:t>
            </w:r>
            <w:r w:rsidRPr="00C0489F">
              <w:t>进行了调整。</w:t>
            </w:r>
          </w:p>
          <w:p w14:paraId="47EAFE11" w14:textId="77777777" w:rsidR="00C0489F" w:rsidRPr="00C0489F" w:rsidRDefault="00D17372" w:rsidP="00D17372">
            <w:pPr>
              <w:pStyle w:val="a7"/>
              <w:ind w:firstLineChars="200" w:firstLine="360"/>
              <w:pPrChange w:id="37" w:author="Zhiping Cai" w:date="2015-08-24T22:11:00Z">
                <w:pPr>
                  <w:pStyle w:val="a7"/>
                </w:pPr>
              </w:pPrChange>
            </w:pPr>
            <w:ins w:id="38" w:author="Zhiping Cai" w:date="2015-08-24T22:11:00Z">
              <w:r>
                <w:t>例</w:t>
              </w:r>
            </w:ins>
            <w:r w:rsidR="00C0489F" w:rsidRPr="00C0489F">
              <w:rPr>
                <w:rFonts w:hint="eastAsia"/>
              </w:rPr>
              <w:t>如</w:t>
            </w:r>
            <w:r w:rsidR="00C0489F" w:rsidRPr="00C0489F">
              <w:rPr>
                <w:rFonts w:hint="eastAsia"/>
              </w:rPr>
              <w:t>2</w:t>
            </w:r>
            <w:r w:rsidR="00C0489F" w:rsidRPr="00C0489F">
              <w:t>.3</w:t>
            </w:r>
            <w:r w:rsidR="00C0489F" w:rsidRPr="00C0489F">
              <w:rPr>
                <w:rFonts w:hint="eastAsia"/>
              </w:rPr>
              <w:t>节</w:t>
            </w:r>
            <w:r w:rsidR="00C0489F" w:rsidRPr="00C0489F">
              <w:t>标题</w:t>
            </w:r>
            <w:r w:rsidR="00C0489F" w:rsidRPr="00C0489F">
              <w:rPr>
                <w:rFonts w:hint="eastAsia"/>
              </w:rPr>
              <w:t xml:space="preserve"> </w:t>
            </w:r>
            <w:r w:rsidR="00C0489F" w:rsidRPr="00C0489F">
              <w:rPr>
                <w:rFonts w:hint="eastAsia"/>
              </w:rPr>
              <w:t>“测量</w:t>
            </w:r>
            <w:r w:rsidR="00C0489F" w:rsidRPr="00C0489F">
              <w:t>的资源管理</w:t>
            </w:r>
            <w:r w:rsidR="00C0489F" w:rsidRPr="00C0489F">
              <w:rPr>
                <w:rFonts w:hint="eastAsia"/>
              </w:rPr>
              <w:t>”改为“测量</w:t>
            </w:r>
            <w:r w:rsidR="00C0489F" w:rsidRPr="00C0489F">
              <w:t>资源的管理</w:t>
            </w:r>
            <w:r w:rsidR="00C0489F" w:rsidRPr="00C0489F">
              <w:rPr>
                <w:rFonts w:hint="eastAsia"/>
              </w:rPr>
              <w:t>”；</w:t>
            </w:r>
          </w:p>
          <w:p w14:paraId="1D219C5B" w14:textId="77777777" w:rsidR="00C0489F" w:rsidRPr="00C0489F" w:rsidRDefault="00C0489F" w:rsidP="00C0489F">
            <w:pPr>
              <w:pStyle w:val="a7"/>
              <w:rPr>
                <w:rFonts w:ascii="Arial" w:hAnsi="Arial"/>
              </w:rPr>
            </w:pPr>
            <w:r w:rsidRPr="00C0489F">
              <w:rPr>
                <w:rFonts w:hint="eastAsia"/>
              </w:rPr>
              <w:t>如</w:t>
            </w:r>
            <w:r w:rsidRPr="00C0489F">
              <w:rPr>
                <w:rFonts w:hint="eastAsia"/>
              </w:rPr>
              <w:t>4</w:t>
            </w:r>
            <w:r w:rsidRPr="00C0489F">
              <w:t>.2</w:t>
            </w:r>
            <w:r w:rsidRPr="00C0489F">
              <w:rPr>
                <w:rFonts w:hint="eastAsia"/>
              </w:rPr>
              <w:t>节</w:t>
            </w:r>
            <w:r w:rsidRPr="00C0489F">
              <w:t>中</w:t>
            </w:r>
            <w:r w:rsidRPr="00C0489F">
              <w:rPr>
                <w:rFonts w:hint="eastAsia"/>
              </w:rPr>
              <w:t xml:space="preserve"> </w:t>
            </w:r>
            <w:r w:rsidRPr="00C0489F">
              <w:rPr>
                <w:rFonts w:hint="eastAsia"/>
              </w:rPr>
              <w:t>“分别</w:t>
            </w:r>
            <w:r w:rsidRPr="00C0489F">
              <w:t>表示主控制器中</w:t>
            </w:r>
            <w:r w:rsidRPr="00C0489F">
              <w:rPr>
                <w:rFonts w:hint="eastAsia"/>
              </w:rPr>
              <w:t>”，“表示”</w:t>
            </w:r>
            <w:r w:rsidRPr="00C0489F">
              <w:t>改为</w:t>
            </w:r>
            <w:r w:rsidRPr="00C0489F">
              <w:rPr>
                <w:rFonts w:hint="eastAsia"/>
              </w:rPr>
              <w:t>“</w:t>
            </w:r>
            <w:r w:rsidRPr="00C0489F">
              <w:t>对应</w:t>
            </w:r>
            <w:r w:rsidRPr="00C0489F">
              <w:rPr>
                <w:rFonts w:hint="eastAsia"/>
              </w:rPr>
              <w:t>”</w:t>
            </w:r>
            <w:r w:rsidRPr="00C0489F">
              <w:t>。</w:t>
            </w:r>
          </w:p>
        </w:tc>
      </w:tr>
    </w:tbl>
    <w:p w14:paraId="74C31CDD" w14:textId="77777777" w:rsidR="009425FC" w:rsidRPr="009425FC" w:rsidRDefault="009425FC">
      <w:pPr>
        <w:rPr>
          <w:rFonts w:ascii="Arial" w:hAnsi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5FC" w:rsidRPr="009425FC" w14:paraId="63196535" w14:textId="77777777" w:rsidTr="00CF2729">
        <w:tc>
          <w:tcPr>
            <w:tcW w:w="8296" w:type="dxa"/>
          </w:tcPr>
          <w:p w14:paraId="7C373D4C" w14:textId="77777777" w:rsidR="009425FC" w:rsidRPr="009425FC" w:rsidRDefault="009425FC" w:rsidP="00CF2729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问题</w:t>
            </w:r>
            <w:r w:rsidRPr="009425FC">
              <w:rPr>
                <w:rFonts w:ascii="Arial" w:hAnsi="Arial"/>
                <w:b/>
              </w:rPr>
              <w:t>4</w:t>
            </w:r>
          </w:p>
          <w:p w14:paraId="6E3785EA" w14:textId="77777777" w:rsidR="009425FC" w:rsidRPr="009425FC" w:rsidRDefault="009425FC" w:rsidP="00CF2729">
            <w:pPr>
              <w:rPr>
                <w:rFonts w:ascii="Arial" w:hAnsi="Arial"/>
              </w:rPr>
            </w:pPr>
            <w:r w:rsidRPr="009425FC">
              <w:rPr>
                <w:rFonts w:ascii="Arial" w:hAnsi="Arial" w:hint="eastAsia"/>
              </w:rPr>
              <w:t>摘要质量还需提高。</w:t>
            </w:r>
          </w:p>
        </w:tc>
      </w:tr>
      <w:tr w:rsidR="009425FC" w:rsidRPr="009425FC" w14:paraId="071B48A9" w14:textId="77777777" w:rsidTr="00CF2729">
        <w:tc>
          <w:tcPr>
            <w:tcW w:w="8296" w:type="dxa"/>
          </w:tcPr>
          <w:p w14:paraId="604C7E30" w14:textId="77777777" w:rsidR="009425FC" w:rsidRPr="009425FC" w:rsidRDefault="009425FC" w:rsidP="00CF2729">
            <w:pPr>
              <w:rPr>
                <w:rFonts w:ascii="Arial" w:hAnsi="Arial"/>
                <w:b/>
              </w:rPr>
            </w:pPr>
            <w:r w:rsidRPr="009425FC">
              <w:rPr>
                <w:rFonts w:ascii="Arial" w:hAnsi="Arial" w:hint="eastAsia"/>
                <w:b/>
              </w:rPr>
              <w:t>针对性</w:t>
            </w:r>
            <w:r w:rsidRPr="009425FC">
              <w:rPr>
                <w:rFonts w:ascii="Arial" w:hAnsi="Arial"/>
                <w:b/>
              </w:rPr>
              <w:t>修改</w:t>
            </w:r>
          </w:p>
          <w:p w14:paraId="7191F2C4" w14:textId="77777777" w:rsidR="009425FC" w:rsidRPr="009425FC" w:rsidRDefault="006C4EF5" w:rsidP="00CF2729">
            <w:pPr>
              <w:rPr>
                <w:rFonts w:ascii="Arial" w:hAnsi="Arial"/>
              </w:rPr>
            </w:pPr>
            <w:commentRangeStart w:id="39"/>
            <w:r>
              <w:rPr>
                <w:rFonts w:ascii="Arial" w:hAnsi="Arial" w:hint="eastAsia"/>
              </w:rPr>
              <w:t>结合</w:t>
            </w:r>
            <w:r>
              <w:rPr>
                <w:rFonts w:ascii="Arial" w:hAnsi="Arial"/>
              </w:rPr>
              <w:t>文章的</w:t>
            </w:r>
            <w:r>
              <w:rPr>
                <w:rFonts w:ascii="Arial" w:hAnsi="Arial" w:hint="eastAsia"/>
              </w:rPr>
              <w:t>主要工作</w:t>
            </w:r>
            <w:r>
              <w:rPr>
                <w:rFonts w:ascii="Arial" w:hAnsi="Arial"/>
              </w:rPr>
              <w:t>，对摘要内容进行了修改</w:t>
            </w:r>
            <w:r w:rsidR="00ED7CCE">
              <w:rPr>
                <w:rFonts w:ascii="Arial" w:hAnsi="Arial" w:hint="eastAsia"/>
              </w:rPr>
              <w:t>。</w:t>
            </w:r>
            <w:commentRangeEnd w:id="39"/>
            <w:r w:rsidR="00C34D36">
              <w:rPr>
                <w:rStyle w:val="a6"/>
                <w:rFonts w:ascii="Times New Roman" w:eastAsia="宋体" w:hAnsi="Times New Roman" w:cs="Times New Roman"/>
              </w:rPr>
              <w:commentReference w:id="39"/>
            </w:r>
          </w:p>
        </w:tc>
      </w:tr>
    </w:tbl>
    <w:p w14:paraId="3CBF2DD2" w14:textId="77777777" w:rsidR="009425FC" w:rsidRDefault="009425FC">
      <w:pPr>
        <w:rPr>
          <w:rFonts w:ascii="Arial" w:hAnsi="Arial"/>
        </w:rPr>
      </w:pPr>
    </w:p>
    <w:p w14:paraId="0D4DB47F" w14:textId="77777777" w:rsidR="00862FD2" w:rsidRPr="009425FC" w:rsidRDefault="00862FD2">
      <w:pPr>
        <w:rPr>
          <w:rFonts w:ascii="Arial" w:hAnsi="Arial"/>
        </w:rPr>
      </w:pPr>
      <w:r>
        <w:rPr>
          <w:rFonts w:ascii="Arial" w:hAnsi="Arial" w:hint="eastAsia"/>
        </w:rPr>
        <w:t>再一次</w:t>
      </w:r>
      <w:r>
        <w:rPr>
          <w:rFonts w:ascii="Arial" w:hAnsi="Arial"/>
        </w:rPr>
        <w:t>感谢</w:t>
      </w:r>
      <w:r w:rsidR="006C4EF5">
        <w:rPr>
          <w:rFonts w:ascii="Arial" w:hAnsi="Arial" w:hint="eastAsia"/>
        </w:rPr>
        <w:t>专家</w:t>
      </w:r>
      <w:r w:rsidR="006C4EF5">
        <w:rPr>
          <w:rFonts w:ascii="Arial" w:hAnsi="Arial"/>
        </w:rPr>
        <w:t>和</w:t>
      </w:r>
      <w:r>
        <w:rPr>
          <w:rFonts w:ascii="Arial" w:hAnsi="Arial" w:hint="eastAsia"/>
        </w:rPr>
        <w:t>评审老师</w:t>
      </w:r>
      <w:r w:rsidR="006C4EF5">
        <w:rPr>
          <w:rFonts w:ascii="Arial" w:hAnsi="Arial"/>
        </w:rPr>
        <w:t>提出的宝贵意见</w:t>
      </w:r>
      <w:r w:rsidR="006C4EF5">
        <w:rPr>
          <w:rFonts w:ascii="Arial" w:hAnsi="Arial" w:hint="eastAsia"/>
        </w:rPr>
        <w:t>，</w:t>
      </w:r>
      <w:r w:rsidR="006C4EF5">
        <w:rPr>
          <w:rFonts w:ascii="Arial" w:hAnsi="Arial"/>
        </w:rPr>
        <w:t>祝老师工作顺利！</w:t>
      </w:r>
    </w:p>
    <w:sectPr w:rsidR="00862FD2" w:rsidRPr="00942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8" w:author="Zhiping Cai" w:date="2015-08-24T22:46:00Z" w:initials="ZC">
    <w:p w14:paraId="1109EEFB" w14:textId="77777777" w:rsidR="00C34D36" w:rsidRDefault="00C34D36">
      <w:pPr>
        <w:pStyle w:val="a7"/>
        <w:rPr>
          <w:rFonts w:hint="eastAsia"/>
        </w:rPr>
      </w:pPr>
      <w:r>
        <w:rPr>
          <w:rStyle w:val="a6"/>
        </w:rPr>
        <w:annotationRef/>
      </w:r>
      <w:r>
        <w:t>这些具体的修改可以加一些语句在这里</w:t>
      </w:r>
      <w:r>
        <w:rPr>
          <w:rFonts w:hint="eastAsia"/>
        </w:rPr>
        <w:t>，</w:t>
      </w:r>
      <w:r>
        <w:t>显得改得很多改动幅度很大的样子</w:t>
      </w:r>
      <w:r>
        <w:rPr>
          <w:rFonts w:hint="eastAsia"/>
        </w:rPr>
        <w:t>。</w:t>
      </w:r>
    </w:p>
  </w:comment>
  <w:comment w:id="39" w:author="Zhiping Cai" w:date="2015-08-24T22:45:00Z" w:initials="ZC">
    <w:p w14:paraId="4521CD1A" w14:textId="77777777" w:rsidR="00C34D36" w:rsidRDefault="00C34D36">
      <w:pPr>
        <w:pStyle w:val="a7"/>
      </w:pPr>
      <w:r>
        <w:rPr>
          <w:rStyle w:val="a6"/>
        </w:rPr>
        <w:annotationRef/>
      </w:r>
      <w:r>
        <w:t>具体</w:t>
      </w:r>
      <w:r>
        <w:rPr>
          <w:rFonts w:hint="eastAsia"/>
        </w:rPr>
        <w:t>的修改要写上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09EEFB" w15:done="0"/>
  <w15:commentEx w15:paraId="4521CD1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14CAC" w14:textId="77777777" w:rsidR="00867BD7" w:rsidRDefault="00867BD7" w:rsidP="005F7325">
      <w:r>
        <w:separator/>
      </w:r>
    </w:p>
  </w:endnote>
  <w:endnote w:type="continuationSeparator" w:id="0">
    <w:p w14:paraId="60BF8F60" w14:textId="77777777" w:rsidR="00867BD7" w:rsidRDefault="00867BD7" w:rsidP="005F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B0498" w14:textId="77777777" w:rsidR="00867BD7" w:rsidRDefault="00867BD7" w:rsidP="005F7325">
      <w:r>
        <w:separator/>
      </w:r>
    </w:p>
  </w:footnote>
  <w:footnote w:type="continuationSeparator" w:id="0">
    <w:p w14:paraId="4B2ABC77" w14:textId="77777777" w:rsidR="00867BD7" w:rsidRDefault="00867BD7" w:rsidP="005F7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5667C"/>
    <w:multiLevelType w:val="hybridMultilevel"/>
    <w:tmpl w:val="96D869F2"/>
    <w:lvl w:ilvl="0" w:tplc="F0AA65A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E78E6"/>
    <w:multiLevelType w:val="hybridMultilevel"/>
    <w:tmpl w:val="BD723A40"/>
    <w:lvl w:ilvl="0" w:tplc="4E1602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E3192"/>
    <w:multiLevelType w:val="hybridMultilevel"/>
    <w:tmpl w:val="57D616C4"/>
    <w:lvl w:ilvl="0" w:tplc="60E21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40073"/>
    <w:multiLevelType w:val="hybridMultilevel"/>
    <w:tmpl w:val="03AE8D1E"/>
    <w:lvl w:ilvl="0" w:tplc="89E22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D4131"/>
    <w:multiLevelType w:val="hybridMultilevel"/>
    <w:tmpl w:val="BD723A40"/>
    <w:lvl w:ilvl="0" w:tplc="4E1602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ping Cai">
    <w15:presenceInfo w15:providerId="Windows Live" w15:userId="6ab6dd39813543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AF"/>
    <w:rsid w:val="005F7325"/>
    <w:rsid w:val="006C4EF5"/>
    <w:rsid w:val="00862FD2"/>
    <w:rsid w:val="00867BD7"/>
    <w:rsid w:val="008B058F"/>
    <w:rsid w:val="008E218C"/>
    <w:rsid w:val="009425FC"/>
    <w:rsid w:val="00B527AF"/>
    <w:rsid w:val="00C0489F"/>
    <w:rsid w:val="00C34D36"/>
    <w:rsid w:val="00D17372"/>
    <w:rsid w:val="00ED7CCE"/>
    <w:rsid w:val="00F3060D"/>
    <w:rsid w:val="00F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5B71D"/>
  <w15:chartTrackingRefBased/>
  <w15:docId w15:val="{EB67C542-A7BE-495F-B208-C9F87392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325"/>
    <w:rPr>
      <w:sz w:val="18"/>
      <w:szCs w:val="18"/>
    </w:rPr>
  </w:style>
  <w:style w:type="table" w:styleId="a5">
    <w:name w:val="Table Grid"/>
    <w:basedOn w:val="a1"/>
    <w:uiPriority w:val="39"/>
    <w:rsid w:val="00942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uiPriority w:val="99"/>
    <w:semiHidden/>
    <w:unhideWhenUsed/>
    <w:rsid w:val="009425FC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9425FC"/>
    <w:pPr>
      <w:overflowPunct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批注文字 Char"/>
    <w:basedOn w:val="a0"/>
    <w:link w:val="a7"/>
    <w:uiPriority w:val="99"/>
    <w:rsid w:val="009425FC"/>
    <w:rPr>
      <w:rFonts w:ascii="Times New Roman" w:eastAsia="宋体" w:hAnsi="Times New Roman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9425FC"/>
    <w:pPr>
      <w:ind w:firstLineChars="200" w:firstLine="420"/>
    </w:pPr>
  </w:style>
  <w:style w:type="character" w:styleId="a9">
    <w:name w:val="footnote reference"/>
    <w:autoRedefine/>
    <w:semiHidden/>
    <w:rsid w:val="00C0489F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a">
    <w:name w:val="Balloon Text"/>
    <w:basedOn w:val="a"/>
    <w:link w:val="Char2"/>
    <w:uiPriority w:val="99"/>
    <w:semiHidden/>
    <w:unhideWhenUsed/>
    <w:rsid w:val="00F55DC3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55DC3"/>
    <w:rPr>
      <w:sz w:val="18"/>
      <w:szCs w:val="18"/>
    </w:rPr>
  </w:style>
  <w:style w:type="paragraph" w:styleId="ab">
    <w:name w:val="annotation subject"/>
    <w:basedOn w:val="a7"/>
    <w:next w:val="a7"/>
    <w:link w:val="Char3"/>
    <w:uiPriority w:val="99"/>
    <w:semiHidden/>
    <w:unhideWhenUsed/>
    <w:rsid w:val="00C34D36"/>
    <w:pPr>
      <w:overflowPunct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3">
    <w:name w:val="批注主题 Char"/>
    <w:basedOn w:val="Char1"/>
    <w:link w:val="ab"/>
    <w:uiPriority w:val="99"/>
    <w:semiHidden/>
    <w:rsid w:val="00C34D36"/>
    <w:rPr>
      <w:rFonts w:ascii="Times New Roman" w:eastAsia="宋体" w:hAnsi="Times New Roman" w:cs="Times New Roman"/>
      <w:b/>
      <w:b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ztq</dc:creator>
  <cp:keywords/>
  <dc:description/>
  <cp:lastModifiedBy>Zhiping Cai</cp:lastModifiedBy>
  <cp:revision>3</cp:revision>
  <dcterms:created xsi:type="dcterms:W3CDTF">2015-08-24T13:54:00Z</dcterms:created>
  <dcterms:modified xsi:type="dcterms:W3CDTF">2015-08-24T14:54:00Z</dcterms:modified>
</cp:coreProperties>
</file>